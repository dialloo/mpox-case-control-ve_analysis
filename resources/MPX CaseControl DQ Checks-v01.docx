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8C33" w14:textId="77777777" w:rsidR="00A0151B" w:rsidRDefault="00A0151B" w:rsidP="00A0151B">
      <w:pPr>
        <w:pStyle w:val="Heading1"/>
        <w:spacing w:before="0"/>
      </w:pPr>
      <w:r>
        <w:t>MPX VE Case Control Study – Data Quality Checks</w:t>
      </w:r>
    </w:p>
    <w:p w14:paraId="2408859A" w14:textId="19CE73B5" w:rsidR="00A0151B" w:rsidRDefault="00A0151B" w:rsidP="00A0151B"/>
    <w:p w14:paraId="2039AC24" w14:textId="6FBBE6AF" w:rsidR="006F1DFC" w:rsidRDefault="006F1DFC" w:rsidP="006F1DFC">
      <w:pPr>
        <w:pStyle w:val="Heading2"/>
      </w:pPr>
      <w:r>
        <w:t>Case/Control Questionnaire Checks</w:t>
      </w:r>
    </w:p>
    <w:p w14:paraId="75FA2F32" w14:textId="2129CCD0" w:rsidR="00A0151B" w:rsidRDefault="00294925" w:rsidP="00A0151B">
      <w:pPr>
        <w:pStyle w:val="ListParagraph"/>
        <w:numPr>
          <w:ilvl w:val="0"/>
          <w:numId w:val="3"/>
        </w:numPr>
      </w:pPr>
      <w:r>
        <w:t>Dose 1 and Dose 2 Vaccination</w:t>
      </w:r>
      <w:r w:rsidR="00A0151B">
        <w:t xml:space="preserve"> Interval</w:t>
      </w:r>
    </w:p>
    <w:p w14:paraId="19F19198" w14:textId="4DAE72F0" w:rsidR="00A0151B" w:rsidRDefault="00A0151B" w:rsidP="00A0151B">
      <w:pPr>
        <w:pStyle w:val="ListParagraph"/>
        <w:numPr>
          <w:ilvl w:val="1"/>
          <w:numId w:val="3"/>
        </w:numPr>
      </w:pPr>
      <w:r>
        <w:t xml:space="preserve">Examine distribution for the time between dose 1 and dose 2 to </w:t>
      </w:r>
      <w:r w:rsidR="00C66F49">
        <w:t xml:space="preserve">identify implausible intervals </w:t>
      </w:r>
    </w:p>
    <w:p w14:paraId="2DD5EFF2" w14:textId="7AAE0074" w:rsidR="00A0151B" w:rsidRPr="00A0151B" w:rsidRDefault="00C12B1B" w:rsidP="00C12B1B">
      <w:pPr>
        <w:pStyle w:val="ListParagraph"/>
        <w:numPr>
          <w:ilvl w:val="2"/>
          <w:numId w:val="3"/>
        </w:numPr>
      </w:pPr>
      <w:r>
        <w:t xml:space="preserve">Interval =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="00A0151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0151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</w:p>
    <w:p w14:paraId="6C95D54F" w14:textId="3465A5C3" w:rsidR="0084450F" w:rsidRDefault="00A0151B" w:rsidP="00A0151B">
      <w:pPr>
        <w:pStyle w:val="ListParagraph"/>
        <w:numPr>
          <w:ilvl w:val="1"/>
          <w:numId w:val="3"/>
        </w:numPr>
      </w:pPr>
      <w:r>
        <w:t>Flag intervals &lt;</w:t>
      </w:r>
      <w:r w:rsidR="006423EE">
        <w:t xml:space="preserve">24 </w:t>
      </w:r>
      <w:r>
        <w:t>days</w:t>
      </w:r>
    </w:p>
    <w:p w14:paraId="53C9F95E" w14:textId="4FD579B5" w:rsidR="00123239" w:rsidRDefault="00123239" w:rsidP="00A0151B">
      <w:pPr>
        <w:pStyle w:val="ListParagraph"/>
        <w:numPr>
          <w:ilvl w:val="1"/>
          <w:numId w:val="3"/>
        </w:numPr>
      </w:pPr>
      <w:r>
        <w:t>Flag intervals &gt;</w:t>
      </w:r>
      <w:r w:rsidR="009E3ECD">
        <w:t>28 days</w:t>
      </w:r>
      <w:r w:rsidR="005C49A0">
        <w:t xml:space="preserve"> (although this will likely be more common due to roll out of vaccine in jurisdictions)</w:t>
      </w:r>
    </w:p>
    <w:p w14:paraId="22E7AE7C" w14:textId="53865566" w:rsidR="00294925" w:rsidRDefault="00294925" w:rsidP="00294925"/>
    <w:p w14:paraId="07D3D1C4" w14:textId="77777777" w:rsidR="00C12B1B" w:rsidRDefault="00C12B1B" w:rsidP="00C12B1B">
      <w:pPr>
        <w:pStyle w:val="ListParagraph"/>
      </w:pPr>
    </w:p>
    <w:p w14:paraId="3EC0ED90" w14:textId="7F02CE8F" w:rsidR="00C12B1B" w:rsidRDefault="00C12B1B" w:rsidP="00C12B1B">
      <w:pPr>
        <w:pStyle w:val="ListParagraph"/>
        <w:numPr>
          <w:ilvl w:val="0"/>
          <w:numId w:val="3"/>
        </w:numPr>
      </w:pPr>
      <w:r>
        <w:t xml:space="preserve">Prior Smallpox Vaccination Timing </w:t>
      </w:r>
    </w:p>
    <w:p w14:paraId="29BB4102" w14:textId="2400202E" w:rsidR="00C12B1B" w:rsidRDefault="00C12B1B" w:rsidP="00C12B1B">
      <w:pPr>
        <w:pStyle w:val="ListParagraph"/>
        <w:numPr>
          <w:ilvl w:val="1"/>
          <w:numId w:val="3"/>
        </w:numPr>
      </w:pPr>
      <w:r>
        <w:t xml:space="preserve">Examine year of smallpox </w:t>
      </w:r>
      <w:r w:rsidR="00676A2C">
        <w:t xml:space="preserve">to ensure it occurs after birth year </w:t>
      </w:r>
    </w:p>
    <w:p w14:paraId="33DF491F" w14:textId="76A26F2F" w:rsidR="00676A2C" w:rsidRDefault="00676A2C" w:rsidP="00C12B1B">
      <w:pPr>
        <w:pStyle w:val="ListParagraph"/>
        <w:numPr>
          <w:ilvl w:val="1"/>
          <w:numId w:val="3"/>
        </w:numPr>
      </w:pPr>
      <w:r>
        <w:t xml:space="preserve">Flag if </w:t>
      </w:r>
      <w:proofErr w:type="spellStart"/>
      <w:r w:rsidRPr="00676A2C">
        <w:t>priorvax_year</w:t>
      </w:r>
      <w:proofErr w:type="spellEnd"/>
      <w:r w:rsidRPr="00676A2C">
        <w:t xml:space="preserve"> &lt; </w:t>
      </w:r>
      <w:proofErr w:type="spellStart"/>
      <w:r w:rsidRPr="00676A2C">
        <w:t>birth_year</w:t>
      </w:r>
      <w:proofErr w:type="spellEnd"/>
    </w:p>
    <w:p w14:paraId="50904433" w14:textId="77777777" w:rsidR="00676A2C" w:rsidRDefault="00676A2C" w:rsidP="00676A2C">
      <w:pPr>
        <w:pStyle w:val="ListParagraph"/>
      </w:pPr>
    </w:p>
    <w:p w14:paraId="1226D412" w14:textId="567F221A" w:rsidR="00676A2C" w:rsidRDefault="00676A2C" w:rsidP="00676A2C">
      <w:pPr>
        <w:pStyle w:val="ListParagraph"/>
        <w:numPr>
          <w:ilvl w:val="0"/>
          <w:numId w:val="3"/>
        </w:numPr>
      </w:pPr>
      <w:r>
        <w:t>Length of Hospitalization</w:t>
      </w:r>
    </w:p>
    <w:p w14:paraId="60D8DD38" w14:textId="374292E4" w:rsidR="004D78CC" w:rsidRDefault="004D78CC" w:rsidP="00676A2C">
      <w:pPr>
        <w:pStyle w:val="ListParagraph"/>
        <w:numPr>
          <w:ilvl w:val="1"/>
          <w:numId w:val="3"/>
        </w:numPr>
      </w:pPr>
      <w:r>
        <w:t xml:space="preserve">Examine distribution of </w:t>
      </w:r>
      <w:r w:rsidR="002814AF">
        <w:t>length of hospitalization for any extreme values</w:t>
      </w:r>
    </w:p>
    <w:p w14:paraId="664C2F29" w14:textId="453ED5CC" w:rsidR="00676A2C" w:rsidRDefault="00676A2C" w:rsidP="00676A2C">
      <w:pPr>
        <w:pStyle w:val="ListParagraph"/>
        <w:numPr>
          <w:ilvl w:val="1"/>
          <w:numId w:val="3"/>
        </w:numPr>
      </w:pPr>
      <w:r>
        <w:t xml:space="preserve">Examine if length of days of hospitalization is longer than </w:t>
      </w:r>
      <w:r w:rsidR="00127380">
        <w:t xml:space="preserve">the </w:t>
      </w:r>
      <w:r>
        <w:t xml:space="preserve">time </w:t>
      </w:r>
      <w:r w:rsidR="00127380">
        <w:t>between</w:t>
      </w:r>
      <w:r>
        <w:t xml:space="preserve"> illness onset </w:t>
      </w:r>
      <w:r w:rsidR="00127380">
        <w:t xml:space="preserve">and </w:t>
      </w:r>
      <w:r w:rsidR="003603DF">
        <w:t>survey submission</w:t>
      </w:r>
      <w:r w:rsidR="00127380">
        <w:t xml:space="preserve"> </w:t>
      </w:r>
    </w:p>
    <w:p w14:paraId="51EF0B95" w14:textId="2786FA37" w:rsidR="00676A2C" w:rsidRPr="00342D1C" w:rsidRDefault="00676A2C" w:rsidP="003603DF">
      <w:pPr>
        <w:pStyle w:val="ListParagraph"/>
        <w:numPr>
          <w:ilvl w:val="2"/>
          <w:numId w:val="3"/>
        </w:numPr>
      </w:pPr>
      <w:r w:rsidRPr="00676A2C">
        <w:rPr>
          <w:rFonts w:cstheme="minorHAnsi"/>
          <w:color w:val="000000"/>
          <w:shd w:val="clear" w:color="auto" w:fill="FFFFFF"/>
        </w:rPr>
        <w:t>Flag if</w:t>
      </w:r>
      <w:r w:rsidRPr="00676A2C"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hospitalized_days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(submitted date -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symptoms_date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</w:p>
    <w:p w14:paraId="27569F1C" w14:textId="77777777" w:rsidR="00B160FD" w:rsidRPr="00342D1C" w:rsidRDefault="00B160FD" w:rsidP="00342D1C">
      <w:pPr>
        <w:pStyle w:val="ListParagraph"/>
        <w:ind w:left="1080"/>
      </w:pPr>
    </w:p>
    <w:p w14:paraId="43FDE5B8" w14:textId="64067BEE" w:rsidR="00B160FD" w:rsidRDefault="00B160FD" w:rsidP="00B160FD">
      <w:pPr>
        <w:pStyle w:val="ListParagraph"/>
        <w:numPr>
          <w:ilvl w:val="0"/>
          <w:numId w:val="3"/>
        </w:numPr>
      </w:pPr>
      <w:r>
        <w:t>Number of sexual partners</w:t>
      </w:r>
    </w:p>
    <w:p w14:paraId="497A5D03" w14:textId="469FD682" w:rsidR="00B160FD" w:rsidRDefault="00B160FD" w:rsidP="00B160FD">
      <w:pPr>
        <w:pStyle w:val="ListParagraph"/>
        <w:numPr>
          <w:ilvl w:val="1"/>
          <w:numId w:val="3"/>
        </w:numPr>
      </w:pPr>
      <w:r>
        <w:t xml:space="preserve">Examine distribution of number of sexual partners for any </w:t>
      </w:r>
      <w:r w:rsidR="005C64B8">
        <w:t>implausible</w:t>
      </w:r>
      <w:r>
        <w:t xml:space="preserve"> values </w:t>
      </w:r>
    </w:p>
    <w:p w14:paraId="5F767587" w14:textId="5AE215FF" w:rsidR="005C64B8" w:rsidRPr="00806CB7" w:rsidRDefault="00CF62D1" w:rsidP="00B160FD">
      <w:pPr>
        <w:pStyle w:val="ListParagraph"/>
        <w:numPr>
          <w:ilvl w:val="1"/>
          <w:numId w:val="3"/>
        </w:numPr>
      </w:pPr>
      <w:r>
        <w:t xml:space="preserve">Variables: </w:t>
      </w:r>
      <w:proofErr w:type="spellStart"/>
      <w:r>
        <w:t>sex_part_num_case</w:t>
      </w:r>
      <w:proofErr w:type="spellEnd"/>
      <w:r>
        <w:t xml:space="preserve"> and </w:t>
      </w:r>
      <w:proofErr w:type="spellStart"/>
      <w:r>
        <w:t>sex_part_num_control</w:t>
      </w:r>
      <w:proofErr w:type="spellEnd"/>
      <w:r>
        <w:t xml:space="preserve"> </w:t>
      </w:r>
    </w:p>
    <w:p w14:paraId="65553C87" w14:textId="168DB51F" w:rsidR="00676A2C" w:rsidRDefault="00676A2C" w:rsidP="00676A2C"/>
    <w:p w14:paraId="556A2F51" w14:textId="0CC0C782" w:rsidR="006F1DFC" w:rsidRDefault="006049FD" w:rsidP="006F1DFC">
      <w:pPr>
        <w:pStyle w:val="Heading2"/>
      </w:pPr>
      <w:commentRangeStart w:id="0"/>
      <w:r>
        <w:t xml:space="preserve">Case </w:t>
      </w:r>
      <w:commentRangeEnd w:id="0"/>
      <w:r w:rsidR="00D2361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>&amp; Vaccination Status vs C/C Questionnaire</w:t>
      </w:r>
    </w:p>
    <w:p w14:paraId="6A663177" w14:textId="3D05B2A1" w:rsidR="009B4635" w:rsidRDefault="009B4635" w:rsidP="009B4635">
      <w:pPr>
        <w:pStyle w:val="ListParagraph"/>
        <w:numPr>
          <w:ilvl w:val="0"/>
          <w:numId w:val="3"/>
        </w:numPr>
      </w:pPr>
      <w:r>
        <w:t>Case Status</w:t>
      </w:r>
      <w:r w:rsidR="00CA566B">
        <w:t xml:space="preserve"> – HD vs Self Report</w:t>
      </w:r>
    </w:p>
    <w:p w14:paraId="6D848A3A" w14:textId="0DB0BC2D" w:rsidR="009B4635" w:rsidRDefault="009B4635" w:rsidP="009B4635">
      <w:pPr>
        <w:pStyle w:val="ListParagraph"/>
        <w:numPr>
          <w:ilvl w:val="1"/>
          <w:numId w:val="3"/>
        </w:numPr>
      </w:pPr>
      <w:r>
        <w:t xml:space="preserve">Compare case status from health department to self-reported MPX diagnosis </w:t>
      </w:r>
    </w:p>
    <w:p w14:paraId="517865FF" w14:textId="4E42E8E2" w:rsidR="009B4635" w:rsidRPr="009B4635" w:rsidRDefault="009B4635" w:rsidP="009B4635">
      <w:pPr>
        <w:pStyle w:val="ListParagraph"/>
        <w:numPr>
          <w:ilvl w:val="1"/>
          <w:numId w:val="3"/>
        </w:numPr>
      </w:pPr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proofErr w:type="spellStart"/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case_yesno</w:t>
      </w:r>
      <w:proofErr w:type="spellEnd"/>
      <w:r w:rsidRPr="00563BF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in (1,2)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provider_dx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77ECF5BF" w14:textId="42773F47" w:rsidR="009B4635" w:rsidRPr="00EE0F19" w:rsidRDefault="009B4635" w:rsidP="009B4635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3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provider_dx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73C35EE8" w14:textId="77777777" w:rsidR="00EE0F19" w:rsidRPr="00EE0F19" w:rsidRDefault="00EE0F19" w:rsidP="00EE0F19">
      <w:pPr>
        <w:pStyle w:val="ListParagraph"/>
      </w:pPr>
    </w:p>
    <w:p w14:paraId="16815544" w14:textId="16FE67E4" w:rsidR="00CA566B" w:rsidRDefault="00CA566B" w:rsidP="00CA566B">
      <w:pPr>
        <w:pStyle w:val="ListParagraph"/>
        <w:numPr>
          <w:ilvl w:val="0"/>
          <w:numId w:val="3"/>
        </w:numPr>
      </w:pPr>
      <w:r>
        <w:t>Symptom Onset Date</w:t>
      </w:r>
      <w:r w:rsidR="006049FD">
        <w:t xml:space="preserve"> vs Test Date</w:t>
      </w:r>
      <w:r w:rsidR="00D955AC">
        <w:t xml:space="preserve"> (Cases)</w:t>
      </w:r>
    </w:p>
    <w:p w14:paraId="7AB0C194" w14:textId="64D8BBB8" w:rsidR="00CA566B" w:rsidRDefault="00CA566B" w:rsidP="00CA566B">
      <w:pPr>
        <w:pStyle w:val="ListParagraph"/>
        <w:numPr>
          <w:ilvl w:val="1"/>
          <w:numId w:val="3"/>
        </w:numPr>
      </w:pPr>
      <w:r>
        <w:t xml:space="preserve">Compare symptom onset date to ensure same day as or before positive test result </w:t>
      </w:r>
      <w:r w:rsidR="00925045">
        <w:t>(cases only)</w:t>
      </w:r>
    </w:p>
    <w:p w14:paraId="69A67C6D" w14:textId="448D08C8" w:rsidR="00925045" w:rsidRPr="006F1DFC" w:rsidRDefault="00925045" w:rsidP="00CA566B">
      <w:pPr>
        <w:pStyle w:val="ListParagraph"/>
        <w:numPr>
          <w:ilvl w:val="1"/>
          <w:numId w:val="3"/>
        </w:numPr>
      </w:pPr>
      <w:r>
        <w:t xml:space="preserve">Flag if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symptoms_date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 w:rsidR="006F1DF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test_result_date</w:t>
      </w:r>
      <w:proofErr w:type="spellEnd"/>
    </w:p>
    <w:p w14:paraId="4F79836A" w14:textId="77777777" w:rsidR="00D955AC" w:rsidRDefault="00D955AC" w:rsidP="00D955AC">
      <w:pPr>
        <w:pStyle w:val="ListParagraph"/>
        <w:ind w:left="360"/>
      </w:pPr>
    </w:p>
    <w:p w14:paraId="59EBB478" w14:textId="04A6A1A3" w:rsidR="00EE0F19" w:rsidRDefault="00D955AC" w:rsidP="00EE0F19">
      <w:pPr>
        <w:pStyle w:val="ListParagraph"/>
        <w:numPr>
          <w:ilvl w:val="0"/>
          <w:numId w:val="3"/>
        </w:numPr>
      </w:pPr>
      <w:r>
        <w:t>Clinic Visit Date – HD vs Self Report</w:t>
      </w:r>
      <w:r w:rsidR="00046E8D" w:rsidRPr="00046E8D">
        <w:t xml:space="preserve"> </w:t>
      </w:r>
      <w:r w:rsidR="00046E8D">
        <w:t>(Controls)</w:t>
      </w:r>
    </w:p>
    <w:p w14:paraId="17AE7A7C" w14:textId="300E19D2" w:rsidR="009E3ECD" w:rsidRDefault="00A5143C" w:rsidP="00A5143C">
      <w:pPr>
        <w:pStyle w:val="ListParagraph"/>
        <w:numPr>
          <w:ilvl w:val="1"/>
          <w:numId w:val="3"/>
        </w:numPr>
      </w:pPr>
      <w:r>
        <w:t xml:space="preserve">Compare clinic visit </w:t>
      </w:r>
      <w:r w:rsidR="00A06045">
        <w:t xml:space="preserve">as reported from HD compared to self-report </w:t>
      </w:r>
    </w:p>
    <w:p w14:paraId="573D6169" w14:textId="2682A35C" w:rsidR="00A06045" w:rsidRDefault="003F5B70" w:rsidP="00A5143C">
      <w:pPr>
        <w:pStyle w:val="ListParagraph"/>
        <w:numPr>
          <w:ilvl w:val="1"/>
          <w:numId w:val="3"/>
        </w:numPr>
      </w:pPr>
      <w:r>
        <w:t xml:space="preserve">Flag if </w:t>
      </w:r>
      <w:r w:rsidR="0028160B">
        <w:t>(</w:t>
      </w:r>
      <w:proofErr w:type="spellStart"/>
      <w:r>
        <w:t>clinic_date</w:t>
      </w:r>
      <w:proofErr w:type="spellEnd"/>
      <w:r>
        <w:t xml:space="preserve"> </w:t>
      </w:r>
      <w:r w:rsidR="0028160B">
        <w:t xml:space="preserve">- </w:t>
      </w:r>
      <w:proofErr w:type="spellStart"/>
      <w:r w:rsidR="00CF761A">
        <w:t>control_visit_date</w:t>
      </w:r>
      <w:proofErr w:type="spellEnd"/>
      <w:r w:rsidR="0028160B">
        <w:t>) &gt; +/- 2</w:t>
      </w:r>
    </w:p>
    <w:p w14:paraId="43BE6928" w14:textId="19F5C343" w:rsidR="00676A2C" w:rsidRDefault="00676A2C" w:rsidP="00676A2C"/>
    <w:p w14:paraId="05CF70D0" w14:textId="17CA2ADA" w:rsidR="00A54BB3" w:rsidRDefault="00A54BB3" w:rsidP="00046E8D">
      <w:pPr>
        <w:pStyle w:val="ListParagraph"/>
        <w:numPr>
          <w:ilvl w:val="0"/>
          <w:numId w:val="3"/>
        </w:numPr>
      </w:pPr>
      <w:r>
        <w:t xml:space="preserve">Vaccine Dose 1 and Dose 2 Interval </w:t>
      </w:r>
    </w:p>
    <w:p w14:paraId="169D2224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 xml:space="preserve">Examine distribution for the time between dose 1 and dose 2 to identify implausible intervals </w:t>
      </w:r>
    </w:p>
    <w:p w14:paraId="2533757A" w14:textId="2492DBAB" w:rsidR="00A54BB3" w:rsidRDefault="00A54BB3" w:rsidP="0028160B">
      <w:pPr>
        <w:pStyle w:val="ListParagraph"/>
        <w:numPr>
          <w:ilvl w:val="2"/>
          <w:numId w:val="3"/>
        </w:numPr>
      </w:pPr>
      <w:r>
        <w:t xml:space="preserve">Interval = </w:t>
      </w:r>
      <w:r w:rsidR="00B93321">
        <w:t>dose2_date</w:t>
      </w:r>
      <w:r>
        <w:t xml:space="preserve"> </w:t>
      </w:r>
      <w:r w:rsidR="00B93321">
        <w:t>–</w:t>
      </w:r>
      <w:r>
        <w:t xml:space="preserve"> </w:t>
      </w:r>
      <w:r w:rsidR="00B93321">
        <w:t>dose1_date</w:t>
      </w:r>
      <w:r>
        <w:t xml:space="preserve">  </w:t>
      </w:r>
    </w:p>
    <w:p w14:paraId="422E9E37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 xml:space="preserve">Flag intervals &lt;24 days  </w:t>
      </w:r>
    </w:p>
    <w:p w14:paraId="1178761B" w14:textId="77777777" w:rsidR="00A54BB3" w:rsidRDefault="00A54BB3" w:rsidP="00A54BB3">
      <w:pPr>
        <w:pStyle w:val="ListParagraph"/>
        <w:numPr>
          <w:ilvl w:val="1"/>
          <w:numId w:val="3"/>
        </w:numPr>
      </w:pPr>
      <w:r>
        <w:t>Flag intervals &gt;28 days (although this will likely be more common due to roll out of vaccine in jurisdictions)</w:t>
      </w:r>
    </w:p>
    <w:p w14:paraId="7BFC5086" w14:textId="2893C0F9" w:rsidR="00A54BB3" w:rsidDel="006A095E" w:rsidRDefault="00A54BB3" w:rsidP="000271B0">
      <w:pPr>
        <w:pStyle w:val="ListParagraph"/>
        <w:rPr>
          <w:del w:id="1" w:author="Diallo, Alpha Oumar (CDC/DDID/NCIRD/DVD)" w:date="2023-01-04T13:18:00Z"/>
        </w:rPr>
      </w:pPr>
    </w:p>
    <w:p w14:paraId="4570243B" w14:textId="77777777" w:rsidR="00A54BB3" w:rsidRDefault="00A54BB3" w:rsidP="0028160B"/>
    <w:p w14:paraId="0450ADEC" w14:textId="0227A1A0" w:rsidR="00046E8D" w:rsidRDefault="00046E8D" w:rsidP="00046E8D">
      <w:pPr>
        <w:pStyle w:val="ListParagraph"/>
        <w:numPr>
          <w:ilvl w:val="0"/>
          <w:numId w:val="3"/>
        </w:numPr>
      </w:pPr>
      <w:r>
        <w:t xml:space="preserve">Vaccine Dose Number – HD vs Self Report </w:t>
      </w:r>
    </w:p>
    <w:p w14:paraId="4FEC356A" w14:textId="61E85275" w:rsidR="00046E8D" w:rsidRDefault="00046E8D" w:rsidP="00046E8D">
      <w:pPr>
        <w:pStyle w:val="ListParagraph"/>
        <w:numPr>
          <w:ilvl w:val="1"/>
          <w:numId w:val="3"/>
        </w:numPr>
      </w:pPr>
      <w:r>
        <w:t xml:space="preserve">Compare number of vaccine doses reported from HD </w:t>
      </w:r>
      <w:r w:rsidR="008B7B37">
        <w:t>compared to self-report</w:t>
      </w:r>
    </w:p>
    <w:p w14:paraId="28B04136" w14:textId="199A4F7C" w:rsidR="008B7B37" w:rsidRPr="008B7B37" w:rsidRDefault="008B7B37" w:rsidP="00046E8D">
      <w:pPr>
        <w:pStyle w:val="ListParagraph"/>
        <w:numPr>
          <w:ilvl w:val="1"/>
          <w:numId w:val="3"/>
        </w:numPr>
      </w:pPr>
      <w:r>
        <w:t xml:space="preserve">Flag if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dose1_yesno = 1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1ED14644" w14:textId="6719E8FD" w:rsidR="008B7B37" w:rsidRPr="008B7B37" w:rsidRDefault="008B7B37" w:rsidP="008B7B37">
      <w:pPr>
        <w:pStyle w:val="ListParagraph"/>
        <w:numPr>
          <w:ilvl w:val="1"/>
          <w:numId w:val="3"/>
        </w:numPr>
      </w:pPr>
      <w:r>
        <w:t xml:space="preserve">Flag if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dose1_yesno = 2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4FE80629" w14:textId="10995704" w:rsidR="008B7B37" w:rsidRDefault="008B7B37" w:rsidP="00046E8D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 xml:space="preserve">Flag if </w:t>
      </w:r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dose2_yesno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= </w:t>
      </w:r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1 and </w:t>
      </w:r>
      <w:proofErr w:type="spellStart"/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second_dose_yesno</w:t>
      </w:r>
      <w:proofErr w:type="spellEnd"/>
      <w:r w:rsidR="00EE53F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2</w:t>
      </w:r>
    </w:p>
    <w:p w14:paraId="4F23C187" w14:textId="5F4C05D6" w:rsidR="00EE53F8" w:rsidRPr="00EE53F8" w:rsidRDefault="00EE53F8" w:rsidP="00EE53F8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dose2_yesno = 2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second_dose_yesno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= 1</w:t>
      </w:r>
    </w:p>
    <w:p w14:paraId="0288C367" w14:textId="6EB3FF19" w:rsidR="00EE53F8" w:rsidRDefault="00EE53F8" w:rsidP="00EE53F8"/>
    <w:p w14:paraId="188E42D6" w14:textId="15D1BE18" w:rsidR="00EE53F8" w:rsidRDefault="00EE53F8" w:rsidP="00EE53F8">
      <w:pPr>
        <w:pStyle w:val="ListParagraph"/>
        <w:numPr>
          <w:ilvl w:val="0"/>
          <w:numId w:val="3"/>
        </w:numPr>
      </w:pPr>
      <w:r>
        <w:t xml:space="preserve">Vaccine Administration Date – HD vs Self Report </w:t>
      </w:r>
    </w:p>
    <w:p w14:paraId="0A4E5EEB" w14:textId="15232C32" w:rsidR="00EE53F8" w:rsidRDefault="00EE53F8" w:rsidP="00EE53F8">
      <w:pPr>
        <w:pStyle w:val="ListParagraph"/>
        <w:numPr>
          <w:ilvl w:val="1"/>
          <w:numId w:val="3"/>
        </w:numPr>
      </w:pPr>
      <w:r>
        <w:t xml:space="preserve">Compare dates of vaccination administration between HD and self-report </w:t>
      </w:r>
      <w:r w:rsidR="00FD4387">
        <w:t xml:space="preserve">(add +/- </w:t>
      </w:r>
      <w:r w:rsidR="00CE06AD">
        <w:t>1 or 2 days)</w:t>
      </w:r>
    </w:p>
    <w:p w14:paraId="49DAFAA9" w14:textId="3ED607F6" w:rsidR="008E067D" w:rsidRPr="008E067D" w:rsidRDefault="008E067D" w:rsidP="00EE53F8">
      <w:pPr>
        <w:pStyle w:val="ListParagraph"/>
        <w:numPr>
          <w:ilvl w:val="1"/>
          <w:numId w:val="3"/>
        </w:numPr>
      </w:pPr>
      <w:r>
        <w:t xml:space="preserve">Flag if </w:t>
      </w:r>
      <w:r w:rsidR="008F1CC2">
        <w:t>(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dose1_date 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first_dose_date</w:t>
      </w:r>
      <w:proofErr w:type="spell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 &gt;</w:t>
      </w:r>
      <w:r w:rsidR="003C617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+/- 2</w:t>
      </w:r>
    </w:p>
    <w:p w14:paraId="3A21733E" w14:textId="6E9347C9" w:rsidR="008E067D" w:rsidRDefault="008E067D" w:rsidP="00EE53F8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Flag if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dose2_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date </w:t>
      </w:r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</w:t>
      </w:r>
      <w:proofErr w:type="gram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second_dose_date</w:t>
      </w:r>
      <w:proofErr w:type="spellEnd"/>
      <w:r w:rsidR="008F1CC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)</w:t>
      </w:r>
      <w:r w:rsidR="003C617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&gt; +/- 2</w:t>
      </w:r>
    </w:p>
    <w:p w14:paraId="7BA39974" w14:textId="154163B7" w:rsidR="009B4635" w:rsidRDefault="009B4635" w:rsidP="00676A2C"/>
    <w:p w14:paraId="397C3B38" w14:textId="1FBF651A" w:rsidR="00AC3BE9" w:rsidRDefault="00F13B9F" w:rsidP="00AC3BE9">
      <w:pPr>
        <w:pStyle w:val="ListParagraph"/>
        <w:numPr>
          <w:ilvl w:val="0"/>
          <w:numId w:val="4"/>
        </w:numPr>
      </w:pPr>
      <w:r>
        <w:t>Route of admin</w:t>
      </w:r>
      <w:r w:rsidR="003B6DCE">
        <w:t>istration – HD vs Self-Report</w:t>
      </w:r>
    </w:p>
    <w:p w14:paraId="7C1A7A5A" w14:textId="25E4981B" w:rsidR="003B6DCE" w:rsidRDefault="003B6DCE" w:rsidP="000271B0">
      <w:pPr>
        <w:pStyle w:val="ListParagraph"/>
        <w:numPr>
          <w:ilvl w:val="1"/>
          <w:numId w:val="5"/>
        </w:numPr>
      </w:pPr>
      <w:r>
        <w:t xml:space="preserve">Compare </w:t>
      </w:r>
      <w:r w:rsidR="006D74B2">
        <w:t>route of administration from HD to self-reported injection site</w:t>
      </w:r>
    </w:p>
    <w:p w14:paraId="5E310407" w14:textId="1F91BBF2" w:rsidR="006D74B2" w:rsidRDefault="006D74B2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6B3338">
        <w:t xml:space="preserve">HD reports </w:t>
      </w:r>
      <w:r w:rsidR="00B115FA">
        <w:t xml:space="preserve">subcutaneous and </w:t>
      </w:r>
      <w:r w:rsidR="00E81ADE">
        <w:t>participant reports</w:t>
      </w:r>
      <w:r w:rsidR="0083294A">
        <w:t xml:space="preserve"> vaccination in</w:t>
      </w:r>
      <w:r w:rsidR="00E81ADE">
        <w:t xml:space="preserve"> </w:t>
      </w:r>
      <w:r w:rsidR="00902E4E">
        <w:t xml:space="preserve">forearm or </w:t>
      </w:r>
      <w:r w:rsidR="00997401">
        <w:t>below</w:t>
      </w:r>
      <w:r w:rsidR="0083294A">
        <w:t xml:space="preserve"> shoulder blade</w:t>
      </w:r>
      <w:r w:rsidR="00090D7F">
        <w:t xml:space="preserve"> OR if HD reports intradermal </w:t>
      </w:r>
      <w:r w:rsidR="00C319C1">
        <w:t>administration and participant reports</w:t>
      </w:r>
      <w:r w:rsidR="00E37B86">
        <w:t xml:space="preserve"> vaccination in upper arm</w:t>
      </w:r>
    </w:p>
    <w:p w14:paraId="28C7BC72" w14:textId="2731662F" w:rsidR="00E37B86" w:rsidRDefault="00E37B86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543C35">
        <w:t>dose</w:t>
      </w:r>
      <w:r w:rsidR="007132CB">
        <w:t>1</w:t>
      </w:r>
      <w:r w:rsidR="00543C35">
        <w:t>_adminroute</w:t>
      </w:r>
      <w:r w:rsidR="00F80C07">
        <w:t>=</w:t>
      </w:r>
      <w:r w:rsidR="00A33737">
        <w:t>2</w:t>
      </w:r>
      <w:r w:rsidR="00F80C07">
        <w:t xml:space="preserve"> and </w:t>
      </w:r>
      <w:proofErr w:type="spellStart"/>
      <w:r w:rsidR="00C94E77">
        <w:t>first_dose_site</w:t>
      </w:r>
      <w:proofErr w:type="spellEnd"/>
      <w:r w:rsidR="00C94E77">
        <w:t>=</w:t>
      </w:r>
      <w:r w:rsidR="00BF0AD3">
        <w:t>2,3</w:t>
      </w:r>
    </w:p>
    <w:p w14:paraId="01311B24" w14:textId="3B730289" w:rsidR="00E56823" w:rsidRDefault="00E56823" w:rsidP="000271B0">
      <w:pPr>
        <w:pStyle w:val="ListParagraph"/>
        <w:numPr>
          <w:ilvl w:val="1"/>
          <w:numId w:val="5"/>
        </w:numPr>
      </w:pPr>
      <w:r>
        <w:t xml:space="preserve">Flag if </w:t>
      </w:r>
      <w:r w:rsidR="0071299A">
        <w:t>dose</w:t>
      </w:r>
      <w:r w:rsidR="007132CB">
        <w:t>1</w:t>
      </w:r>
      <w:r w:rsidR="0071299A">
        <w:t>_adminroute=</w:t>
      </w:r>
      <w:r w:rsidR="00A33737">
        <w:t>1</w:t>
      </w:r>
      <w:r>
        <w:t xml:space="preserve"> and </w:t>
      </w:r>
      <w:proofErr w:type="spellStart"/>
      <w:r>
        <w:t>first_dose_site</w:t>
      </w:r>
      <w:proofErr w:type="spellEnd"/>
      <w:r>
        <w:t>=1</w:t>
      </w:r>
    </w:p>
    <w:p w14:paraId="7500E628" w14:textId="1E32DA8C" w:rsidR="007132CB" w:rsidRDefault="007132CB" w:rsidP="000271B0">
      <w:pPr>
        <w:pStyle w:val="ListParagraph"/>
        <w:numPr>
          <w:ilvl w:val="1"/>
          <w:numId w:val="5"/>
        </w:numPr>
      </w:pPr>
      <w:r>
        <w:t xml:space="preserve">Flag if dose2_adminroute=2 and </w:t>
      </w:r>
      <w:proofErr w:type="spellStart"/>
      <w:r w:rsidR="009E22BD">
        <w:t>second</w:t>
      </w:r>
      <w:r>
        <w:t>_dose_site</w:t>
      </w:r>
      <w:proofErr w:type="spellEnd"/>
      <w:r>
        <w:t>=2,3</w:t>
      </w:r>
    </w:p>
    <w:p w14:paraId="3E8A9354" w14:textId="325262DE" w:rsidR="007132CB" w:rsidRDefault="007132CB" w:rsidP="000271B0">
      <w:pPr>
        <w:pStyle w:val="ListParagraph"/>
        <w:numPr>
          <w:ilvl w:val="1"/>
          <w:numId w:val="5"/>
        </w:numPr>
      </w:pPr>
      <w:r>
        <w:t xml:space="preserve">Flag if dose2_adminroute=1 and </w:t>
      </w:r>
      <w:proofErr w:type="spellStart"/>
      <w:r w:rsidR="009E22BD">
        <w:t>second</w:t>
      </w:r>
      <w:r>
        <w:t>_dose_site</w:t>
      </w:r>
      <w:proofErr w:type="spellEnd"/>
      <w:r>
        <w:t>=1</w:t>
      </w:r>
    </w:p>
    <w:p w14:paraId="3E8AFC61" w14:textId="77777777" w:rsidR="007132CB" w:rsidRDefault="007132CB" w:rsidP="000271B0">
      <w:pPr>
        <w:pStyle w:val="ListParagraph"/>
        <w:ind w:left="1080"/>
      </w:pPr>
    </w:p>
    <w:p w14:paraId="089B1C94" w14:textId="39661323" w:rsidR="00EE53F8" w:rsidRDefault="00673ED5" w:rsidP="00C505B8">
      <w:pPr>
        <w:pStyle w:val="ListParagraph"/>
        <w:numPr>
          <w:ilvl w:val="0"/>
          <w:numId w:val="4"/>
        </w:numPr>
      </w:pPr>
      <w:r>
        <w:t xml:space="preserve">Check to make sure birth year </w:t>
      </w:r>
      <w:r w:rsidR="00C505B8">
        <w:t>is within range of a person being between 18-49 years old</w:t>
      </w:r>
    </w:p>
    <w:p w14:paraId="5679CF8F" w14:textId="6341BF38" w:rsidR="00B23104" w:rsidRDefault="000A40F6" w:rsidP="00ED0D74">
      <w:pPr>
        <w:pStyle w:val="ListParagraph"/>
        <w:numPr>
          <w:ilvl w:val="1"/>
          <w:numId w:val="4"/>
        </w:numPr>
      </w:pPr>
      <w:r>
        <w:t xml:space="preserve">Invalid birth years/ages should be captured via REDCap checks, except for some unusual situations </w:t>
      </w:r>
      <w:r w:rsidR="00E97B13">
        <w:t xml:space="preserve">which should be reviewed and resolved on a case-by-case basis </w:t>
      </w:r>
    </w:p>
    <w:p w14:paraId="54B005F1" w14:textId="2B39763D" w:rsidR="00ED0D74" w:rsidRDefault="005A0984" w:rsidP="00ED0D74">
      <w:pPr>
        <w:pStyle w:val="ListParagraph"/>
        <w:numPr>
          <w:ilvl w:val="1"/>
          <w:numId w:val="4"/>
        </w:numPr>
      </w:pPr>
      <w:r>
        <w:t xml:space="preserve">Flag if </w:t>
      </w:r>
      <w:r w:rsidR="002814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submitted date</w:t>
      </w:r>
      <w:r w:rsidR="00174DAA">
        <w:t xml:space="preserve"> – </w:t>
      </w:r>
      <w:proofErr w:type="spellStart"/>
      <w:r w:rsidR="00174DAA">
        <w:t>birth_year</w:t>
      </w:r>
      <w:proofErr w:type="spellEnd"/>
      <w:r w:rsidR="00174DAA">
        <w:t xml:space="preserve"> &gt;</w:t>
      </w:r>
      <w:r w:rsidR="004801A7">
        <w:t xml:space="preserve"> 49 </w:t>
      </w:r>
    </w:p>
    <w:p w14:paraId="0C5B42B8" w14:textId="5E614659" w:rsidR="00817715" w:rsidRDefault="00817715" w:rsidP="00ED0D74">
      <w:pPr>
        <w:pStyle w:val="ListParagraph"/>
        <w:numPr>
          <w:ilvl w:val="1"/>
          <w:numId w:val="4"/>
        </w:numPr>
      </w:pPr>
      <w:r>
        <w:t xml:space="preserve">Flag if </w:t>
      </w:r>
      <w:r w:rsidR="002814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submitted date</w:t>
      </w:r>
      <w:r>
        <w:t xml:space="preserve"> – birth year &lt; 18</w:t>
      </w:r>
    </w:p>
    <w:p w14:paraId="0AB46E89" w14:textId="77777777" w:rsidR="00777583" w:rsidRDefault="00777583" w:rsidP="00777583">
      <w:pPr>
        <w:pStyle w:val="ListParagraph"/>
        <w:ind w:left="360"/>
      </w:pPr>
    </w:p>
    <w:p w14:paraId="1420529F" w14:textId="7A07722F" w:rsidR="00321467" w:rsidRDefault="00321467" w:rsidP="00C505B8">
      <w:pPr>
        <w:pStyle w:val="ListParagraph"/>
        <w:numPr>
          <w:ilvl w:val="0"/>
          <w:numId w:val="4"/>
        </w:numPr>
      </w:pPr>
      <w:commentRangeStart w:id="2"/>
      <w:commentRangeStart w:id="3"/>
      <w:r>
        <w:t xml:space="preserve">Compare </w:t>
      </w:r>
      <w:commentRangeEnd w:id="2"/>
      <w:r w:rsidR="000F0D9E">
        <w:rPr>
          <w:rStyle w:val="CommentReference"/>
        </w:rPr>
        <w:commentReference w:id="2"/>
      </w:r>
      <w:commentRangeEnd w:id="3"/>
      <w:r w:rsidR="002C0B02">
        <w:rPr>
          <w:rStyle w:val="CommentReference"/>
        </w:rPr>
        <w:commentReference w:id="3"/>
      </w:r>
      <w:r w:rsidR="009C02C3">
        <w:t>reason for getting vaccine (</w:t>
      </w:r>
      <w:proofErr w:type="spellStart"/>
      <w:r w:rsidR="009C02C3">
        <w:t>why_vax</w:t>
      </w:r>
      <w:proofErr w:type="spellEnd"/>
      <w:r w:rsidR="009C02C3">
        <w:t xml:space="preserve">) and </w:t>
      </w:r>
      <w:r w:rsidR="00FB7A7C">
        <w:t>exposure</w:t>
      </w:r>
      <w:r w:rsidR="00FF5CD3">
        <w:t xml:space="preserve"> to someone diagnosed (</w:t>
      </w:r>
      <w:proofErr w:type="spellStart"/>
      <w:r w:rsidR="00FF5CD3">
        <w:t>contact_mpx_dx</w:t>
      </w:r>
      <w:r w:rsidR="001623BF">
        <w:t>_case</w:t>
      </w:r>
      <w:proofErr w:type="spellEnd"/>
      <w:r w:rsidR="001623BF">
        <w:t xml:space="preserve">, </w:t>
      </w:r>
      <w:proofErr w:type="spellStart"/>
      <w:r w:rsidR="001623BF">
        <w:t>contact_mpx_dx_control</w:t>
      </w:r>
      <w:proofErr w:type="spellEnd"/>
      <w:r w:rsidR="00526776">
        <w:t>)</w:t>
      </w:r>
      <w:r w:rsidR="00FF5CD3">
        <w:t xml:space="preserve"> or with symptoms </w:t>
      </w:r>
      <w:r w:rsidR="00526776">
        <w:t>(</w:t>
      </w:r>
      <w:proofErr w:type="spellStart"/>
      <w:r w:rsidR="00526776">
        <w:t>contact_mpx_</w:t>
      </w:r>
      <w:r w:rsidR="00AC0A1B">
        <w:t>symp</w:t>
      </w:r>
      <w:r w:rsidR="00526776">
        <w:t>_case</w:t>
      </w:r>
      <w:proofErr w:type="spellEnd"/>
      <w:r w:rsidR="00526776">
        <w:t xml:space="preserve">, </w:t>
      </w:r>
      <w:proofErr w:type="spellStart"/>
      <w:r w:rsidR="00526776">
        <w:t>contact_mpx_</w:t>
      </w:r>
      <w:r w:rsidR="00AC0A1B">
        <w:t>symp</w:t>
      </w:r>
      <w:r w:rsidR="00526776">
        <w:t>_control</w:t>
      </w:r>
      <w:proofErr w:type="spellEnd"/>
      <w:r w:rsidR="00526776">
        <w:t>)</w:t>
      </w:r>
      <w:r w:rsidR="00AC0A1B">
        <w:t>. Flag if the reason for getting vaccinated exposure</w:t>
      </w:r>
      <w:r w:rsidR="000F0D9E">
        <w:t xml:space="preserve"> and </w:t>
      </w:r>
      <w:r w:rsidR="00AC0A1B">
        <w:t xml:space="preserve">they </w:t>
      </w:r>
      <w:r w:rsidR="000F0D9E">
        <w:t>did not report any exposures.</w:t>
      </w:r>
    </w:p>
    <w:p w14:paraId="1654B255" w14:textId="77777777" w:rsidR="00777583" w:rsidRDefault="00777583" w:rsidP="00777583">
      <w:pPr>
        <w:pStyle w:val="ListParagraph"/>
        <w:ind w:left="360"/>
      </w:pPr>
    </w:p>
    <w:p w14:paraId="323BD76F" w14:textId="4701422E" w:rsidR="00400830" w:rsidRDefault="00F11CEE" w:rsidP="00C505B8">
      <w:pPr>
        <w:pStyle w:val="ListParagraph"/>
        <w:numPr>
          <w:ilvl w:val="0"/>
          <w:numId w:val="4"/>
        </w:numPr>
        <w:rPr>
          <w:ins w:id="4" w:author="Deputy, Nicholas P. (CDC/DDNID/NCBDDD/DBDID)" w:date="2022-10-14T14:25:00Z"/>
        </w:rPr>
      </w:pPr>
      <w:ins w:id="5" w:author="Deputy, Nicholas P. (CDC/DDNID/NCBDDD/DBDID)" w:date="2022-10-14T14:25:00Z">
        <w:r>
          <w:t>Partially comp</w:t>
        </w:r>
        <w:r w:rsidR="00174038">
          <w:t>l</w:t>
        </w:r>
        <w:r>
          <w:t>eted responses</w:t>
        </w:r>
      </w:ins>
    </w:p>
    <w:p w14:paraId="7AB90802" w14:textId="18983FB6" w:rsidR="00F11CEE" w:rsidRDefault="003B56DA" w:rsidP="00ED02F1">
      <w:pPr>
        <w:pStyle w:val="ListParagraph"/>
        <w:numPr>
          <w:ilvl w:val="1"/>
          <w:numId w:val="4"/>
        </w:numPr>
      </w:pPr>
      <w:ins w:id="6" w:author="Deputy, Nicholas P. (CDC/DDNID/NCBDDD/DBDID)" w:date="2022-10-18T12:04:00Z">
        <w:r>
          <w:t>Team to noodle on this to determine what co</w:t>
        </w:r>
        <w:r w:rsidR="00ED02F1">
          <w:t xml:space="preserve">unts as a “complete” response </w:t>
        </w:r>
      </w:ins>
    </w:p>
    <w:sectPr w:rsidR="00F11CEE" w:rsidSect="00A015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puty, Nicholas P. (CDC/DDNID/NCBDDD/DBDID)" w:date="2022-10-14T14:14:00Z" w:initials="DNP(">
    <w:p w14:paraId="52E3AB2F" w14:textId="1E2ED2AF" w:rsidR="00D2361F" w:rsidRDefault="00D2361F">
      <w:pPr>
        <w:pStyle w:val="CommentText"/>
      </w:pPr>
      <w:r>
        <w:rPr>
          <w:rStyle w:val="CommentReference"/>
        </w:rPr>
        <w:annotationRef/>
      </w:r>
      <w:r>
        <w:t>Note for analysis</w:t>
      </w:r>
      <w:r w:rsidR="00444693">
        <w:t xml:space="preserve"> (Dani and Alex)</w:t>
      </w:r>
      <w:r>
        <w:t xml:space="preserve">: We can make comparisons for our information, but likely stick with HD reported information. </w:t>
      </w:r>
      <w:r w:rsidR="00DB1CD2">
        <w:t xml:space="preserve">If there is a large discrepancy, might need to make an analytic decision. </w:t>
      </w:r>
    </w:p>
    <w:p w14:paraId="278C33CA" w14:textId="77777777" w:rsidR="00C63753" w:rsidRDefault="00C63753">
      <w:pPr>
        <w:pStyle w:val="CommentText"/>
      </w:pPr>
    </w:p>
    <w:p w14:paraId="0B3EE0D4" w14:textId="6CE386C0" w:rsidR="00C63753" w:rsidRDefault="00C63753">
      <w:pPr>
        <w:pStyle w:val="CommentText"/>
      </w:pPr>
      <w:r>
        <w:t xml:space="preserve">If vax date is missing from registry, we can use self-reported information only if </w:t>
      </w:r>
      <w:r w:rsidR="000D55F4">
        <w:t xml:space="preserve">date is provided and if route of administration is provided. </w:t>
      </w:r>
    </w:p>
  </w:comment>
  <w:comment w:id="2" w:author="Dalton, Alexandra (CDC/DDID/NCIRD/ID)" w:date="2022-10-06T13:55:00Z" w:initials="DA(">
    <w:p w14:paraId="765093FC" w14:textId="30F746F0" w:rsidR="000F0D9E" w:rsidRDefault="000F0D9E">
      <w:pPr>
        <w:pStyle w:val="CommentText"/>
      </w:pPr>
      <w:r>
        <w:rPr>
          <w:rStyle w:val="CommentReference"/>
        </w:rPr>
        <w:annotationRef/>
      </w:r>
      <w:r>
        <w:t>This admittedly feels very convoluted. I’m not sold on it.</w:t>
      </w:r>
    </w:p>
  </w:comment>
  <w:comment w:id="3" w:author="Deputy, Nicholas P. (CDC/DDNID/NCBDDD/DBDID)" w:date="2022-10-18T12:08:00Z" w:initials="DNP(">
    <w:p w14:paraId="0E830FF6" w14:textId="6EF1ACC5" w:rsidR="002C0B02" w:rsidRDefault="002C0B02">
      <w:pPr>
        <w:pStyle w:val="CommentText"/>
      </w:pPr>
      <w:r>
        <w:rPr>
          <w:rStyle w:val="CommentReference"/>
        </w:rPr>
        <w:annotationRef/>
      </w:r>
      <w:r>
        <w:t xml:space="preserve">Oops – I forget where we landed with this on our convo from Friday….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3EE0D4" w15:done="0"/>
  <w15:commentEx w15:paraId="765093FC" w15:done="0"/>
  <w15:commentEx w15:paraId="0E830FF6" w15:paraIdParent="765093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ED54" w16cex:dateUtc="2022-10-14T18:14:00Z"/>
  <w16cex:commentExtensible w16cex:durableId="26E95CD7" w16cex:dateUtc="2022-10-06T17:55:00Z"/>
  <w16cex:commentExtensible w16cex:durableId="26F915C5" w16cex:dateUtc="2022-10-18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3EE0D4" w16cid:durableId="26F3ED54"/>
  <w16cid:commentId w16cid:paraId="765093FC" w16cid:durableId="26E95CD7"/>
  <w16cid:commentId w16cid:paraId="0E830FF6" w16cid:durableId="26F915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F69F" w14:textId="77777777" w:rsidR="008C54FF" w:rsidRDefault="008C54FF" w:rsidP="00222203">
      <w:pPr>
        <w:spacing w:line="240" w:lineRule="auto"/>
      </w:pPr>
      <w:r>
        <w:separator/>
      </w:r>
    </w:p>
  </w:endnote>
  <w:endnote w:type="continuationSeparator" w:id="0">
    <w:p w14:paraId="4A6D4A1F" w14:textId="77777777" w:rsidR="008C54FF" w:rsidRDefault="008C54FF" w:rsidP="00222203">
      <w:pPr>
        <w:spacing w:line="240" w:lineRule="auto"/>
      </w:pPr>
      <w:r>
        <w:continuationSeparator/>
      </w:r>
    </w:p>
  </w:endnote>
  <w:endnote w:type="continuationNotice" w:id="1">
    <w:p w14:paraId="5F85EACE" w14:textId="77777777" w:rsidR="008C54FF" w:rsidRDefault="008C54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6163" w14:textId="77777777" w:rsidR="008C54FF" w:rsidRDefault="008C54FF" w:rsidP="00222203">
      <w:pPr>
        <w:spacing w:line="240" w:lineRule="auto"/>
      </w:pPr>
      <w:r>
        <w:separator/>
      </w:r>
    </w:p>
  </w:footnote>
  <w:footnote w:type="continuationSeparator" w:id="0">
    <w:p w14:paraId="050424D7" w14:textId="77777777" w:rsidR="008C54FF" w:rsidRDefault="008C54FF" w:rsidP="00222203">
      <w:pPr>
        <w:spacing w:line="240" w:lineRule="auto"/>
      </w:pPr>
      <w:r>
        <w:continuationSeparator/>
      </w:r>
    </w:p>
  </w:footnote>
  <w:footnote w:type="continuationNotice" w:id="1">
    <w:p w14:paraId="0238D123" w14:textId="77777777" w:rsidR="008C54FF" w:rsidRDefault="008C54F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15A"/>
    <w:multiLevelType w:val="multilevel"/>
    <w:tmpl w:val="4C3AE4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C7E3E30"/>
    <w:multiLevelType w:val="multilevel"/>
    <w:tmpl w:val="0409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"/>
      <w:lvlJc w:val="left"/>
      <w:pPr>
        <w:ind w:left="1080" w:hanging="360"/>
      </w:pPr>
      <w:rPr>
        <w:rFonts w:ascii="Wingdings 3" w:hAnsi="Wingdings 3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C033A6"/>
    <w:multiLevelType w:val="hybridMultilevel"/>
    <w:tmpl w:val="61128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FE6E85"/>
    <w:multiLevelType w:val="multilevel"/>
    <w:tmpl w:val="4C3AE4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puty, Nicholas P. (CDC/DDNID/NCBDDD/DBDID)">
    <w15:presenceInfo w15:providerId="AD" w15:userId="S::wwi9@cdc.gov::6099b4a2-e1fe-4c31-8251-428bf81cd879"/>
  </w15:person>
  <w15:person w15:author="Diallo, Alpha Oumar (CDC/DDID/NCIRD/DVD)">
    <w15:presenceInfo w15:providerId="AD" w15:userId="S::yql8@cdc.gov::11ea3df4-2f00-42e3-8e76-88838607ca5d"/>
  </w15:person>
  <w15:person w15:author="Dalton, Alexandra (CDC/DDID/NCIRD/ID)">
    <w15:presenceInfo w15:providerId="AD" w15:userId="S::sio5@cdc.gov::e1432f22-33ab-43c6-8038-3efaee677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B"/>
    <w:rsid w:val="00006035"/>
    <w:rsid w:val="00010038"/>
    <w:rsid w:val="00010927"/>
    <w:rsid w:val="000122B6"/>
    <w:rsid w:val="00012A2A"/>
    <w:rsid w:val="00016354"/>
    <w:rsid w:val="000169DE"/>
    <w:rsid w:val="00020A45"/>
    <w:rsid w:val="000271B0"/>
    <w:rsid w:val="000275F0"/>
    <w:rsid w:val="00041582"/>
    <w:rsid w:val="000459D7"/>
    <w:rsid w:val="00046E8D"/>
    <w:rsid w:val="00074928"/>
    <w:rsid w:val="00080728"/>
    <w:rsid w:val="00090D7F"/>
    <w:rsid w:val="00091B68"/>
    <w:rsid w:val="000A40F6"/>
    <w:rsid w:val="000A5C78"/>
    <w:rsid w:val="000B04F2"/>
    <w:rsid w:val="000B0DC8"/>
    <w:rsid w:val="000B1311"/>
    <w:rsid w:val="000D55F4"/>
    <w:rsid w:val="000D5EB3"/>
    <w:rsid w:val="000E2EFE"/>
    <w:rsid w:val="000F0D9E"/>
    <w:rsid w:val="000F3385"/>
    <w:rsid w:val="000F4E29"/>
    <w:rsid w:val="001029B9"/>
    <w:rsid w:val="00103D9D"/>
    <w:rsid w:val="00123239"/>
    <w:rsid w:val="00127380"/>
    <w:rsid w:val="00132DA7"/>
    <w:rsid w:val="00135304"/>
    <w:rsid w:val="00137250"/>
    <w:rsid w:val="00161C2F"/>
    <w:rsid w:val="001623BF"/>
    <w:rsid w:val="00164B9C"/>
    <w:rsid w:val="00174038"/>
    <w:rsid w:val="00174DAA"/>
    <w:rsid w:val="00182A30"/>
    <w:rsid w:val="00195EE8"/>
    <w:rsid w:val="001A5AC6"/>
    <w:rsid w:val="001B01CE"/>
    <w:rsid w:val="001B4AD5"/>
    <w:rsid w:val="001E2A2D"/>
    <w:rsid w:val="001E6D5E"/>
    <w:rsid w:val="001F2637"/>
    <w:rsid w:val="001F36A4"/>
    <w:rsid w:val="00222203"/>
    <w:rsid w:val="00223036"/>
    <w:rsid w:val="00247344"/>
    <w:rsid w:val="0025663B"/>
    <w:rsid w:val="002618E0"/>
    <w:rsid w:val="00277857"/>
    <w:rsid w:val="002814AF"/>
    <w:rsid w:val="0028160B"/>
    <w:rsid w:val="002865A4"/>
    <w:rsid w:val="00294925"/>
    <w:rsid w:val="00297C49"/>
    <w:rsid w:val="002B687B"/>
    <w:rsid w:val="002C0B02"/>
    <w:rsid w:val="002C5DEC"/>
    <w:rsid w:val="002D3EE2"/>
    <w:rsid w:val="002D5B02"/>
    <w:rsid w:val="002E7226"/>
    <w:rsid w:val="002F1CAF"/>
    <w:rsid w:val="00301A6D"/>
    <w:rsid w:val="003208D3"/>
    <w:rsid w:val="00321467"/>
    <w:rsid w:val="0032404E"/>
    <w:rsid w:val="00326E6A"/>
    <w:rsid w:val="003356D6"/>
    <w:rsid w:val="00342D1C"/>
    <w:rsid w:val="00345A5A"/>
    <w:rsid w:val="003603DF"/>
    <w:rsid w:val="00367FBD"/>
    <w:rsid w:val="00372DE6"/>
    <w:rsid w:val="003B0574"/>
    <w:rsid w:val="003B0A36"/>
    <w:rsid w:val="003B56DA"/>
    <w:rsid w:val="003B6DCE"/>
    <w:rsid w:val="003C1B10"/>
    <w:rsid w:val="003C6178"/>
    <w:rsid w:val="003F412B"/>
    <w:rsid w:val="003F4821"/>
    <w:rsid w:val="003F5B70"/>
    <w:rsid w:val="003F731B"/>
    <w:rsid w:val="00400830"/>
    <w:rsid w:val="004069BB"/>
    <w:rsid w:val="00410B79"/>
    <w:rsid w:val="0042253A"/>
    <w:rsid w:val="004424EC"/>
    <w:rsid w:val="00444693"/>
    <w:rsid w:val="00452643"/>
    <w:rsid w:val="004548C8"/>
    <w:rsid w:val="00454EFD"/>
    <w:rsid w:val="00464B42"/>
    <w:rsid w:val="00474A87"/>
    <w:rsid w:val="00480087"/>
    <w:rsid w:val="004801A7"/>
    <w:rsid w:val="004925A9"/>
    <w:rsid w:val="00493B97"/>
    <w:rsid w:val="00495223"/>
    <w:rsid w:val="004A051F"/>
    <w:rsid w:val="004A66D7"/>
    <w:rsid w:val="004B4564"/>
    <w:rsid w:val="004B7094"/>
    <w:rsid w:val="004C6941"/>
    <w:rsid w:val="004D78CC"/>
    <w:rsid w:val="004E1514"/>
    <w:rsid w:val="004E37FF"/>
    <w:rsid w:val="005046CD"/>
    <w:rsid w:val="00504D78"/>
    <w:rsid w:val="00510543"/>
    <w:rsid w:val="00510596"/>
    <w:rsid w:val="00511F0F"/>
    <w:rsid w:val="00515DB2"/>
    <w:rsid w:val="0052469C"/>
    <w:rsid w:val="00526776"/>
    <w:rsid w:val="00543C35"/>
    <w:rsid w:val="00545907"/>
    <w:rsid w:val="00545BE5"/>
    <w:rsid w:val="00556A93"/>
    <w:rsid w:val="00591F39"/>
    <w:rsid w:val="005951FD"/>
    <w:rsid w:val="005975CC"/>
    <w:rsid w:val="005A0984"/>
    <w:rsid w:val="005B1E12"/>
    <w:rsid w:val="005B3F20"/>
    <w:rsid w:val="005C49A0"/>
    <w:rsid w:val="005C64B8"/>
    <w:rsid w:val="005D1E11"/>
    <w:rsid w:val="005F01C6"/>
    <w:rsid w:val="005F58DD"/>
    <w:rsid w:val="006035B3"/>
    <w:rsid w:val="006049FD"/>
    <w:rsid w:val="0060679C"/>
    <w:rsid w:val="00627643"/>
    <w:rsid w:val="00635DF9"/>
    <w:rsid w:val="006423EE"/>
    <w:rsid w:val="0067353D"/>
    <w:rsid w:val="00673ED5"/>
    <w:rsid w:val="00676A2C"/>
    <w:rsid w:val="00677F62"/>
    <w:rsid w:val="00684803"/>
    <w:rsid w:val="006971D7"/>
    <w:rsid w:val="006A095E"/>
    <w:rsid w:val="006B3070"/>
    <w:rsid w:val="006B3338"/>
    <w:rsid w:val="006D74B2"/>
    <w:rsid w:val="006E2972"/>
    <w:rsid w:val="006E79A5"/>
    <w:rsid w:val="006F1DFC"/>
    <w:rsid w:val="00710039"/>
    <w:rsid w:val="0071299A"/>
    <w:rsid w:val="007132CB"/>
    <w:rsid w:val="00721070"/>
    <w:rsid w:val="00727A39"/>
    <w:rsid w:val="00731F60"/>
    <w:rsid w:val="00733E01"/>
    <w:rsid w:val="007411CC"/>
    <w:rsid w:val="00750F98"/>
    <w:rsid w:val="00766599"/>
    <w:rsid w:val="007678AE"/>
    <w:rsid w:val="00773E46"/>
    <w:rsid w:val="00777583"/>
    <w:rsid w:val="007C2DC6"/>
    <w:rsid w:val="007C653A"/>
    <w:rsid w:val="007D16C8"/>
    <w:rsid w:val="007F1184"/>
    <w:rsid w:val="0080210B"/>
    <w:rsid w:val="008042B8"/>
    <w:rsid w:val="00805C7D"/>
    <w:rsid w:val="00817000"/>
    <w:rsid w:val="00817715"/>
    <w:rsid w:val="0083294A"/>
    <w:rsid w:val="0084450F"/>
    <w:rsid w:val="00847273"/>
    <w:rsid w:val="00850154"/>
    <w:rsid w:val="00863DD7"/>
    <w:rsid w:val="00866A0B"/>
    <w:rsid w:val="00870C5D"/>
    <w:rsid w:val="00872E85"/>
    <w:rsid w:val="00891363"/>
    <w:rsid w:val="00892154"/>
    <w:rsid w:val="008A53B3"/>
    <w:rsid w:val="008B2941"/>
    <w:rsid w:val="008B7B37"/>
    <w:rsid w:val="008C54FF"/>
    <w:rsid w:val="008C5931"/>
    <w:rsid w:val="008D1F07"/>
    <w:rsid w:val="008E047F"/>
    <w:rsid w:val="008E067D"/>
    <w:rsid w:val="008E2662"/>
    <w:rsid w:val="008F1CC2"/>
    <w:rsid w:val="008F30E4"/>
    <w:rsid w:val="00900A5E"/>
    <w:rsid w:val="0090203F"/>
    <w:rsid w:val="00902E4E"/>
    <w:rsid w:val="0091188E"/>
    <w:rsid w:val="009162FF"/>
    <w:rsid w:val="00925045"/>
    <w:rsid w:val="009301B8"/>
    <w:rsid w:val="009312D9"/>
    <w:rsid w:val="00943B2A"/>
    <w:rsid w:val="00950FF5"/>
    <w:rsid w:val="0096239B"/>
    <w:rsid w:val="009708B3"/>
    <w:rsid w:val="00997401"/>
    <w:rsid w:val="009A0D1C"/>
    <w:rsid w:val="009A678C"/>
    <w:rsid w:val="009B4635"/>
    <w:rsid w:val="009B5F26"/>
    <w:rsid w:val="009C02C3"/>
    <w:rsid w:val="009C1247"/>
    <w:rsid w:val="009E0FB8"/>
    <w:rsid w:val="009E22BD"/>
    <w:rsid w:val="009E3ECD"/>
    <w:rsid w:val="009E64DF"/>
    <w:rsid w:val="009F6D6F"/>
    <w:rsid w:val="00A0151B"/>
    <w:rsid w:val="00A030CB"/>
    <w:rsid w:val="00A05C95"/>
    <w:rsid w:val="00A06045"/>
    <w:rsid w:val="00A07019"/>
    <w:rsid w:val="00A11C5A"/>
    <w:rsid w:val="00A21F47"/>
    <w:rsid w:val="00A33737"/>
    <w:rsid w:val="00A33CF9"/>
    <w:rsid w:val="00A42905"/>
    <w:rsid w:val="00A50B35"/>
    <w:rsid w:val="00A5143C"/>
    <w:rsid w:val="00A53DC6"/>
    <w:rsid w:val="00A54BB3"/>
    <w:rsid w:val="00A57AF7"/>
    <w:rsid w:val="00A660C1"/>
    <w:rsid w:val="00A71889"/>
    <w:rsid w:val="00A7470F"/>
    <w:rsid w:val="00A874D2"/>
    <w:rsid w:val="00A9344B"/>
    <w:rsid w:val="00AA2493"/>
    <w:rsid w:val="00AB0D9A"/>
    <w:rsid w:val="00AB3FFA"/>
    <w:rsid w:val="00AC0A1B"/>
    <w:rsid w:val="00AC3BE9"/>
    <w:rsid w:val="00AC65C6"/>
    <w:rsid w:val="00AE194A"/>
    <w:rsid w:val="00AF5D12"/>
    <w:rsid w:val="00B055D7"/>
    <w:rsid w:val="00B06783"/>
    <w:rsid w:val="00B115FA"/>
    <w:rsid w:val="00B1589F"/>
    <w:rsid w:val="00B160FD"/>
    <w:rsid w:val="00B17491"/>
    <w:rsid w:val="00B23104"/>
    <w:rsid w:val="00B256DC"/>
    <w:rsid w:val="00B337F8"/>
    <w:rsid w:val="00B3544C"/>
    <w:rsid w:val="00B35722"/>
    <w:rsid w:val="00B5497E"/>
    <w:rsid w:val="00B80D0A"/>
    <w:rsid w:val="00B90338"/>
    <w:rsid w:val="00B93321"/>
    <w:rsid w:val="00BA55F7"/>
    <w:rsid w:val="00BB0E13"/>
    <w:rsid w:val="00BB581E"/>
    <w:rsid w:val="00BC1874"/>
    <w:rsid w:val="00BC5551"/>
    <w:rsid w:val="00BD518E"/>
    <w:rsid w:val="00BF0AD3"/>
    <w:rsid w:val="00BF12EC"/>
    <w:rsid w:val="00BF18FE"/>
    <w:rsid w:val="00C0708F"/>
    <w:rsid w:val="00C12B1B"/>
    <w:rsid w:val="00C14F74"/>
    <w:rsid w:val="00C17BA4"/>
    <w:rsid w:val="00C24C54"/>
    <w:rsid w:val="00C30BD0"/>
    <w:rsid w:val="00C319C1"/>
    <w:rsid w:val="00C35DCD"/>
    <w:rsid w:val="00C505B8"/>
    <w:rsid w:val="00C50B64"/>
    <w:rsid w:val="00C56F66"/>
    <w:rsid w:val="00C63753"/>
    <w:rsid w:val="00C644D1"/>
    <w:rsid w:val="00C66F49"/>
    <w:rsid w:val="00C731C5"/>
    <w:rsid w:val="00C808F0"/>
    <w:rsid w:val="00C904AF"/>
    <w:rsid w:val="00C94E77"/>
    <w:rsid w:val="00CA566B"/>
    <w:rsid w:val="00CA5F61"/>
    <w:rsid w:val="00CB3064"/>
    <w:rsid w:val="00CD2647"/>
    <w:rsid w:val="00CE06AD"/>
    <w:rsid w:val="00CF36F1"/>
    <w:rsid w:val="00CF62D1"/>
    <w:rsid w:val="00CF761A"/>
    <w:rsid w:val="00D06832"/>
    <w:rsid w:val="00D138A3"/>
    <w:rsid w:val="00D2361F"/>
    <w:rsid w:val="00D323B1"/>
    <w:rsid w:val="00D445F4"/>
    <w:rsid w:val="00D62DD3"/>
    <w:rsid w:val="00D655BD"/>
    <w:rsid w:val="00D9024C"/>
    <w:rsid w:val="00D905D9"/>
    <w:rsid w:val="00D941FC"/>
    <w:rsid w:val="00D955AC"/>
    <w:rsid w:val="00DB01CD"/>
    <w:rsid w:val="00DB1CD2"/>
    <w:rsid w:val="00DB4CB8"/>
    <w:rsid w:val="00DB64B6"/>
    <w:rsid w:val="00DC6D4B"/>
    <w:rsid w:val="00DD4E8D"/>
    <w:rsid w:val="00DD6C64"/>
    <w:rsid w:val="00DE3ECE"/>
    <w:rsid w:val="00DF1F0A"/>
    <w:rsid w:val="00E0486A"/>
    <w:rsid w:val="00E243E9"/>
    <w:rsid w:val="00E35D4C"/>
    <w:rsid w:val="00E37B86"/>
    <w:rsid w:val="00E45969"/>
    <w:rsid w:val="00E4755A"/>
    <w:rsid w:val="00E56823"/>
    <w:rsid w:val="00E81ADE"/>
    <w:rsid w:val="00E87D65"/>
    <w:rsid w:val="00E97B13"/>
    <w:rsid w:val="00EA46D0"/>
    <w:rsid w:val="00EA4BE7"/>
    <w:rsid w:val="00EC19A3"/>
    <w:rsid w:val="00EC3F72"/>
    <w:rsid w:val="00ED02F1"/>
    <w:rsid w:val="00ED0D74"/>
    <w:rsid w:val="00ED6546"/>
    <w:rsid w:val="00EE0F19"/>
    <w:rsid w:val="00EE53F8"/>
    <w:rsid w:val="00EF0E3E"/>
    <w:rsid w:val="00F013FB"/>
    <w:rsid w:val="00F02A96"/>
    <w:rsid w:val="00F06B9B"/>
    <w:rsid w:val="00F0775C"/>
    <w:rsid w:val="00F11CEE"/>
    <w:rsid w:val="00F13B9F"/>
    <w:rsid w:val="00F20814"/>
    <w:rsid w:val="00F25A2F"/>
    <w:rsid w:val="00F35084"/>
    <w:rsid w:val="00F407B4"/>
    <w:rsid w:val="00F436D7"/>
    <w:rsid w:val="00F509AB"/>
    <w:rsid w:val="00F51CE6"/>
    <w:rsid w:val="00F5406B"/>
    <w:rsid w:val="00F7130B"/>
    <w:rsid w:val="00F7133F"/>
    <w:rsid w:val="00F72E8D"/>
    <w:rsid w:val="00F73A09"/>
    <w:rsid w:val="00F80C07"/>
    <w:rsid w:val="00F87D07"/>
    <w:rsid w:val="00F906BD"/>
    <w:rsid w:val="00FA03A7"/>
    <w:rsid w:val="00FA734F"/>
    <w:rsid w:val="00FB7A7C"/>
    <w:rsid w:val="00FC19B9"/>
    <w:rsid w:val="00FC466C"/>
    <w:rsid w:val="00FD4387"/>
    <w:rsid w:val="00FD4859"/>
    <w:rsid w:val="00FD4930"/>
    <w:rsid w:val="00FF5CD3"/>
    <w:rsid w:val="0249B89B"/>
    <w:rsid w:val="4C29E799"/>
    <w:rsid w:val="6887E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4238"/>
  <w15:chartTrackingRefBased/>
  <w15:docId w15:val="{B6B29DA8-8CD2-4200-AAF8-C20710AF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1B"/>
  </w:style>
  <w:style w:type="paragraph" w:styleId="Heading1">
    <w:name w:val="heading 1"/>
    <w:basedOn w:val="Normal"/>
    <w:next w:val="Normal"/>
    <w:link w:val="Heading1Char"/>
    <w:uiPriority w:val="9"/>
    <w:qFormat/>
    <w:rsid w:val="00A01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B1E1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0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5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1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51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5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51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F3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0E4"/>
  </w:style>
  <w:style w:type="paragraph" w:styleId="Footer">
    <w:name w:val="footer"/>
    <w:basedOn w:val="Normal"/>
    <w:link w:val="FooterChar"/>
    <w:uiPriority w:val="99"/>
    <w:semiHidden/>
    <w:unhideWhenUsed/>
    <w:rsid w:val="008F3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1E71C55F4D45A660D1BF19BECE42" ma:contentTypeVersion="10" ma:contentTypeDescription="Create a new document." ma:contentTypeScope="" ma:versionID="8d12740dda807e44dfe88ea29cabf3a1">
  <xsd:schema xmlns:xsd="http://www.w3.org/2001/XMLSchema" xmlns:xs="http://www.w3.org/2001/XMLSchema" xmlns:p="http://schemas.microsoft.com/office/2006/metadata/properties" xmlns:ns2="d01ac317-069f-42da-afbb-d1be01e59ec8" xmlns:ns3="0380d534-0013-429c-a952-9f22486f0a8a" targetNamespace="http://schemas.microsoft.com/office/2006/metadata/properties" ma:root="true" ma:fieldsID="d795ec257ef672e6b76a3b2ae0d80b8f" ns2:_="" ns3:_="">
    <xsd:import namespace="d01ac317-069f-42da-afbb-d1be01e59ec8"/>
    <xsd:import namespace="0380d534-0013-429c-a952-9f22486f0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317-069f-42da-afbb-d1be01e59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0d534-0013-429c-a952-9f22486f0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BDC5A-515C-4AC1-9DE1-255163139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99CFD9-0710-4FFB-9448-FC50FE12C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DAE52D-18B0-41C9-8E79-7E9D5A956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c317-069f-42da-afbb-d1be01e59ec8"/>
    <ds:schemaRef ds:uri="0380d534-0013-429c-a952-9f22486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Links>
    <vt:vector size="6" baseType="variant">
      <vt:variant>
        <vt:i4>3670126</vt:i4>
      </vt:variant>
      <vt:variant>
        <vt:i4>0</vt:i4>
      </vt:variant>
      <vt:variant>
        <vt:i4>0</vt:i4>
      </vt:variant>
      <vt:variant>
        <vt:i4>5</vt:i4>
      </vt:variant>
      <vt:variant>
        <vt:lpwstr>https://www.cdc.gov/poxvirus/monkeypox/interim-considerations/jynneos-vaccine.html</vt:lpwstr>
      </vt:variant>
      <vt:variant>
        <vt:lpwstr>:~:text=a%20dose%20may%20be%20administered%20up%20to%204%20days%20before%20the%20minimum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Deputy, Nicholas P. (CDC/DDNID/NCBDDD/DBDID)</dc:creator>
  <cp:keywords/>
  <dc:description/>
  <cp:lastModifiedBy>Diallo, Alpha Oumar (CDC/DDID/NCIRD/DVD)</cp:lastModifiedBy>
  <cp:revision>127</cp:revision>
  <dcterms:created xsi:type="dcterms:W3CDTF">2022-10-05T00:34:00Z</dcterms:created>
  <dcterms:modified xsi:type="dcterms:W3CDTF">2023-01-04T18:18:00Z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2022-10-04T22:53:12Z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21332cb5-2af8-494a-a21b-7af32e38ddb3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0x010100292F1E71C55F4D45A660D1BF19BECE42</vt:lpwstr>
  </property>
  <property fmtid="{D5CDD505-2E9C-101B-9397-08002B2CF9AE}" pid="10" name="GrammarlyDocumentId">
    <vt:lpwstr>3effcb1b75657a1697e73edd23bd275e8387f56317ee053cdd369fb206bb1c62</vt:lpwstr>
  </property>
</Properties>
</file>